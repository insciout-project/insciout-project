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CA6" w:rsidRDefault="00BC2CA6" w:rsidP="00017E80">
      <w:pPr>
        <w:pStyle w:val="NormalWeb"/>
        <w:spacing w:before="0" w:beforeAutospacing="0" w:after="0" w:afterAutospacing="0"/>
        <w:rPr>
          <w:lang w:val="en"/>
        </w:rPr>
      </w:pPr>
      <w:bookmarkStart w:id="0" w:name="_GoBack"/>
      <w:bookmarkEnd w:id="0"/>
      <w:r>
        <w:rPr>
          <w:lang w:val="en"/>
        </w:rPr>
        <w:t xml:space="preserve">Posted by </w:t>
      </w:r>
      <w:hyperlink r:id="rId4" w:tooltip="Read more posts by this author" w:history="1">
        <w:r>
          <w:rPr>
            <w:rStyle w:val="Hyperlink"/>
            <w:lang w:val="en"/>
          </w:rPr>
          <w:t>pt91</w:t>
        </w:r>
      </w:hyperlink>
      <w:r>
        <w:rPr>
          <w:lang w:val="en"/>
        </w:rPr>
        <w:t xml:space="preserve"> at Nov 24, 2015 12:20 PM | </w:t>
      </w:r>
      <w:hyperlink r:id="rId5" w:tooltip="Link to this post and its comments.  Use this for bookmarking." w:history="1">
        <w:r>
          <w:rPr>
            <w:rStyle w:val="Hyperlink"/>
            <w:lang w:val="en"/>
          </w:rPr>
          <w:t>Permalink</w:t>
        </w:r>
      </w:hyperlink>
      <w:r>
        <w:rPr>
          <w:lang w:val="en"/>
        </w:rPr>
        <w:t xml:space="preserve"> </w:t>
      </w:r>
    </w:p>
    <w:p w:rsidR="00BC2CA6" w:rsidRDefault="00BC2CA6" w:rsidP="00017E80">
      <w:pPr>
        <w:pStyle w:val="NormalWeb"/>
        <w:spacing w:before="0" w:beforeAutospacing="0" w:after="0" w:afterAutospacing="0"/>
        <w:rPr>
          <w:lang w:val="en"/>
        </w:rPr>
      </w:pPr>
    </w:p>
    <w:p w:rsidR="00BB3994" w:rsidRPr="003D7B56" w:rsidRDefault="00CB35F0" w:rsidP="00017E80">
      <w:pPr>
        <w:pStyle w:val="NormalWeb"/>
        <w:spacing w:before="0" w:beforeAutospacing="0" w:after="0" w:afterAutospacing="0"/>
        <w:rPr>
          <w:rFonts w:ascii="Verdana" w:hAnsi="Verdana"/>
          <w:b/>
          <w:color w:val="000000"/>
          <w:sz w:val="32"/>
          <w:szCs w:val="32"/>
        </w:rPr>
      </w:pPr>
      <w:r>
        <w:rPr>
          <w:rFonts w:ascii="Verdana" w:hAnsi="Verdana"/>
          <w:b/>
          <w:color w:val="000000"/>
          <w:sz w:val="32"/>
          <w:szCs w:val="32"/>
        </w:rPr>
        <w:t>Visual stress</w:t>
      </w:r>
      <w:r w:rsidR="003F47FE">
        <w:rPr>
          <w:rFonts w:ascii="Verdana" w:hAnsi="Verdana"/>
          <w:b/>
          <w:color w:val="000000"/>
          <w:sz w:val="32"/>
          <w:szCs w:val="32"/>
        </w:rPr>
        <w:t xml:space="preserve"> </w:t>
      </w:r>
      <w:r w:rsidR="0029086E">
        <w:rPr>
          <w:rFonts w:ascii="Verdana" w:hAnsi="Verdana"/>
          <w:b/>
          <w:color w:val="000000"/>
          <w:sz w:val="32"/>
          <w:szCs w:val="32"/>
        </w:rPr>
        <w:t xml:space="preserve">could be </w:t>
      </w:r>
      <w:r>
        <w:rPr>
          <w:rFonts w:ascii="Verdana" w:hAnsi="Verdana"/>
          <w:b/>
          <w:color w:val="000000"/>
          <w:sz w:val="32"/>
          <w:szCs w:val="32"/>
        </w:rPr>
        <w:t xml:space="preserve">a </w:t>
      </w:r>
      <w:r w:rsidR="0029086E">
        <w:rPr>
          <w:rFonts w:ascii="Verdana" w:hAnsi="Verdana"/>
          <w:b/>
          <w:color w:val="000000"/>
          <w:sz w:val="32"/>
          <w:szCs w:val="32"/>
        </w:rPr>
        <w:t>symptom of</w:t>
      </w:r>
      <w:r w:rsidR="003F47FE">
        <w:rPr>
          <w:rFonts w:ascii="Verdana" w:hAnsi="Verdana"/>
          <w:b/>
          <w:color w:val="000000"/>
          <w:sz w:val="32"/>
          <w:szCs w:val="32"/>
        </w:rPr>
        <w:t xml:space="preserve"> </w:t>
      </w:r>
      <w:r w:rsidR="00BC18B3" w:rsidRPr="000415DA">
        <w:rPr>
          <w:rFonts w:ascii="Verdana" w:hAnsi="Verdana"/>
          <w:b/>
          <w:color w:val="000000"/>
          <w:sz w:val="32"/>
          <w:szCs w:val="32"/>
        </w:rPr>
        <w:t xml:space="preserve">Chronic Fatigue Syndrome, research </w:t>
      </w:r>
      <w:r w:rsidR="003F47FE">
        <w:rPr>
          <w:rFonts w:ascii="Verdana" w:hAnsi="Verdana"/>
          <w:b/>
          <w:color w:val="000000"/>
          <w:sz w:val="32"/>
          <w:szCs w:val="32"/>
        </w:rPr>
        <w:t xml:space="preserve">suggests </w:t>
      </w:r>
    </w:p>
    <w:p w:rsidR="00987014" w:rsidRPr="003D7B56" w:rsidRDefault="00987014" w:rsidP="00017E80">
      <w:pPr>
        <w:pStyle w:val="NormalWeb"/>
        <w:spacing w:before="0" w:beforeAutospacing="0" w:after="0" w:afterAutospacing="0"/>
        <w:rPr>
          <w:rFonts w:ascii="Verdana" w:hAnsi="Verdana"/>
          <w:i/>
          <w:color w:val="000000"/>
          <w:sz w:val="32"/>
          <w:szCs w:val="32"/>
        </w:rPr>
      </w:pPr>
    </w:p>
    <w:p w:rsidR="00987014" w:rsidRPr="003D7B56" w:rsidRDefault="00987014" w:rsidP="00017E80">
      <w:pPr>
        <w:pStyle w:val="NormalWeb"/>
        <w:spacing w:before="0" w:beforeAutospacing="0" w:after="0" w:afterAutospacing="0"/>
        <w:rPr>
          <w:rFonts w:ascii="Verdana" w:hAnsi="Verdana"/>
          <w:i/>
          <w:color w:val="000000"/>
          <w:sz w:val="32"/>
          <w:szCs w:val="32"/>
        </w:rPr>
      </w:pPr>
      <w:r w:rsidRPr="003D7B56">
        <w:rPr>
          <w:rFonts w:ascii="Verdana" w:hAnsi="Verdana"/>
          <w:i/>
          <w:color w:val="000000"/>
          <w:sz w:val="32"/>
          <w:szCs w:val="32"/>
        </w:rPr>
        <w:t>Univers</w:t>
      </w:r>
      <w:r w:rsidR="003F47FE">
        <w:rPr>
          <w:rFonts w:ascii="Verdana" w:hAnsi="Verdana"/>
          <w:i/>
          <w:color w:val="000000"/>
          <w:sz w:val="32"/>
          <w:szCs w:val="32"/>
        </w:rPr>
        <w:t xml:space="preserve">ity of Leicester research team discovers </w:t>
      </w:r>
      <w:r w:rsidR="00CB35F0">
        <w:rPr>
          <w:rFonts w:ascii="Verdana" w:hAnsi="Verdana"/>
          <w:i/>
          <w:color w:val="000000"/>
          <w:sz w:val="32"/>
          <w:szCs w:val="32"/>
        </w:rPr>
        <w:t xml:space="preserve">vision-related </w:t>
      </w:r>
      <w:r w:rsidR="003F47FE">
        <w:rPr>
          <w:rFonts w:ascii="Verdana" w:hAnsi="Verdana"/>
          <w:i/>
          <w:color w:val="000000"/>
          <w:sz w:val="32"/>
          <w:szCs w:val="32"/>
        </w:rPr>
        <w:t xml:space="preserve">abnormalities that could help in diagnosis of illness </w:t>
      </w:r>
    </w:p>
    <w:p w:rsidR="00987014" w:rsidRPr="003D7B56" w:rsidRDefault="00987014" w:rsidP="00017E80">
      <w:pPr>
        <w:pStyle w:val="NormalWeb"/>
        <w:spacing w:before="0" w:beforeAutospacing="0" w:after="0" w:afterAutospacing="0"/>
        <w:rPr>
          <w:rFonts w:ascii="Verdana" w:hAnsi="Verdana"/>
          <w:i/>
          <w:color w:val="000000"/>
        </w:rPr>
      </w:pPr>
    </w:p>
    <w:p w:rsidR="00B23602" w:rsidRPr="003D7B56" w:rsidRDefault="00B23602" w:rsidP="00017E80">
      <w:pPr>
        <w:pStyle w:val="NormalWeb"/>
        <w:spacing w:before="0" w:beforeAutospacing="0" w:after="0" w:afterAutospacing="0"/>
        <w:rPr>
          <w:rFonts w:ascii="Verdana" w:hAnsi="Verdana"/>
          <w:color w:val="000000"/>
        </w:rPr>
      </w:pPr>
    </w:p>
    <w:p w:rsidR="00987014" w:rsidRPr="003D7B56" w:rsidRDefault="003F47FE" w:rsidP="00017E80">
      <w:pPr>
        <w:pStyle w:val="NormalWeb"/>
        <w:spacing w:before="0" w:beforeAutospacing="0" w:after="0" w:afterAutospacing="0"/>
        <w:rPr>
          <w:rFonts w:ascii="Verdana" w:hAnsi="Verdana"/>
          <w:color w:val="000000"/>
        </w:rPr>
      </w:pPr>
      <w:r>
        <w:rPr>
          <w:rFonts w:ascii="Verdana" w:hAnsi="Verdana"/>
          <w:color w:val="000000"/>
        </w:rPr>
        <w:t>People suffering from</w:t>
      </w:r>
      <w:r w:rsidR="00DA25CD" w:rsidRPr="003D7B56">
        <w:rPr>
          <w:rFonts w:ascii="Verdana" w:hAnsi="Verdana"/>
          <w:color w:val="000000"/>
        </w:rPr>
        <w:t xml:space="preserve"> Chronic Fatigue Syndrome (CFS)</w:t>
      </w:r>
      <w:r w:rsidR="000A09A4" w:rsidRPr="003D7B56">
        <w:rPr>
          <w:rFonts w:ascii="Verdana" w:hAnsi="Verdana"/>
          <w:color w:val="000000"/>
        </w:rPr>
        <w:t xml:space="preserve"> could</w:t>
      </w:r>
      <w:r w:rsidR="00DA25CD" w:rsidRPr="003D7B56">
        <w:rPr>
          <w:rFonts w:ascii="Verdana" w:hAnsi="Verdana"/>
          <w:color w:val="000000"/>
        </w:rPr>
        <w:t xml:space="preserve"> experience</w:t>
      </w:r>
      <w:r w:rsidR="000A09A4" w:rsidRPr="003D7B56">
        <w:rPr>
          <w:rFonts w:ascii="Verdana" w:hAnsi="Verdana"/>
          <w:color w:val="000000"/>
        </w:rPr>
        <w:t xml:space="preserve"> higher levels of</w:t>
      </w:r>
      <w:r w:rsidR="00777515" w:rsidRPr="003D7B56">
        <w:rPr>
          <w:rFonts w:ascii="Verdana" w:hAnsi="Verdana"/>
          <w:color w:val="000000"/>
        </w:rPr>
        <w:t xml:space="preserve"> </w:t>
      </w:r>
      <w:r w:rsidR="000A09A4" w:rsidRPr="003D7B56">
        <w:rPr>
          <w:rFonts w:ascii="Verdana" w:hAnsi="Verdana"/>
          <w:color w:val="000000"/>
        </w:rPr>
        <w:t>visual stress</w:t>
      </w:r>
      <w:r w:rsidR="00C12541" w:rsidRPr="003D7B56">
        <w:rPr>
          <w:rFonts w:ascii="Verdana" w:hAnsi="Verdana"/>
          <w:color w:val="000000"/>
        </w:rPr>
        <w:t xml:space="preserve"> </w:t>
      </w:r>
      <w:r w:rsidR="000A09A4" w:rsidRPr="003D7B56">
        <w:rPr>
          <w:rFonts w:ascii="Verdana" w:hAnsi="Verdana"/>
          <w:color w:val="000000"/>
        </w:rPr>
        <w:t xml:space="preserve">than those without the condition, according to new research from the University of Leicester. </w:t>
      </w:r>
    </w:p>
    <w:p w:rsidR="00DA25CD" w:rsidRPr="003D7B56" w:rsidRDefault="00DA25CD" w:rsidP="00017E80">
      <w:pPr>
        <w:pStyle w:val="NormalWeb"/>
        <w:spacing w:before="0" w:beforeAutospacing="0" w:after="0" w:afterAutospacing="0"/>
        <w:rPr>
          <w:rFonts w:ascii="Verdana" w:hAnsi="Verdana"/>
          <w:color w:val="000000"/>
        </w:rPr>
      </w:pPr>
    </w:p>
    <w:p w:rsidR="00DA25CD" w:rsidRPr="003D7B56" w:rsidRDefault="00DA25CD" w:rsidP="00017E80">
      <w:pPr>
        <w:pStyle w:val="NormalWeb"/>
        <w:spacing w:before="0" w:beforeAutospacing="0" w:after="0" w:afterAutospacing="0"/>
        <w:rPr>
          <w:rFonts w:ascii="Verdana" w:hAnsi="Verdana"/>
          <w:color w:val="000000"/>
        </w:rPr>
      </w:pPr>
      <w:r w:rsidRPr="003D7B56">
        <w:rPr>
          <w:rFonts w:ascii="Verdana" w:hAnsi="Verdana"/>
          <w:color w:val="000000"/>
        </w:rPr>
        <w:t xml:space="preserve">CFS, also known as </w:t>
      </w:r>
      <w:proofErr w:type="spellStart"/>
      <w:r w:rsidRPr="003D7B56">
        <w:rPr>
          <w:rFonts w:ascii="Verdana" w:hAnsi="Verdana"/>
          <w:color w:val="000000"/>
        </w:rPr>
        <w:t>Myalgic</w:t>
      </w:r>
      <w:proofErr w:type="spellEnd"/>
      <w:r w:rsidRPr="003D7B56">
        <w:rPr>
          <w:rFonts w:ascii="Verdana" w:hAnsi="Verdana"/>
          <w:color w:val="000000"/>
        </w:rPr>
        <w:t xml:space="preserve"> Encephalomyelitis</w:t>
      </w:r>
      <w:r w:rsidR="00481AA4">
        <w:rPr>
          <w:rFonts w:ascii="Verdana" w:hAnsi="Verdana"/>
          <w:color w:val="000000"/>
        </w:rPr>
        <w:t xml:space="preserve"> (ME)</w:t>
      </w:r>
      <w:r w:rsidR="000A09A4" w:rsidRPr="003D7B56">
        <w:rPr>
          <w:rFonts w:ascii="Verdana" w:hAnsi="Verdana"/>
          <w:color w:val="000000"/>
        </w:rPr>
        <w:t xml:space="preserve">, </w:t>
      </w:r>
      <w:r w:rsidR="00234CDF" w:rsidRPr="003D7B56">
        <w:rPr>
          <w:rFonts w:ascii="Verdana" w:hAnsi="Verdana"/>
          <w:color w:val="000000"/>
        </w:rPr>
        <w:t xml:space="preserve">is a condition that </w:t>
      </w:r>
      <w:r w:rsidR="002505F0" w:rsidRPr="003D7B56">
        <w:rPr>
          <w:rFonts w:ascii="Verdana" w:hAnsi="Verdana"/>
          <w:color w:val="000000"/>
        </w:rPr>
        <w:t xml:space="preserve">causes persistent exhaustion that affects everyday life and doesn't go away with sleep or rest. </w:t>
      </w:r>
      <w:r w:rsidR="00427883" w:rsidRPr="003D7B56">
        <w:rPr>
          <w:rFonts w:ascii="Verdana" w:hAnsi="Verdana"/>
          <w:color w:val="000000"/>
        </w:rPr>
        <w:t>Diagnosis of the condition is difficult as its symptoms are similar to other illnesses</w:t>
      </w:r>
      <w:r w:rsidR="002F4952">
        <w:rPr>
          <w:rFonts w:ascii="Verdana" w:hAnsi="Verdana"/>
          <w:color w:val="000000"/>
        </w:rPr>
        <w:t>.</w:t>
      </w:r>
      <w:r w:rsidR="00427883" w:rsidRPr="003D7B56">
        <w:rPr>
          <w:rFonts w:ascii="Verdana" w:hAnsi="Verdana"/>
          <w:color w:val="000000"/>
        </w:rPr>
        <w:t xml:space="preserve"> </w:t>
      </w:r>
    </w:p>
    <w:p w:rsidR="002505F0" w:rsidRPr="003D7B56" w:rsidRDefault="002505F0" w:rsidP="00017E80">
      <w:pPr>
        <w:pStyle w:val="NormalWeb"/>
        <w:spacing w:before="0" w:beforeAutospacing="0" w:after="0" w:afterAutospacing="0"/>
        <w:rPr>
          <w:rFonts w:ascii="Verdana" w:hAnsi="Verdana"/>
          <w:color w:val="000000"/>
        </w:rPr>
      </w:pPr>
    </w:p>
    <w:p w:rsidR="002505F0" w:rsidRPr="003D7B56" w:rsidRDefault="002505F0" w:rsidP="00017E80">
      <w:pPr>
        <w:pStyle w:val="NormalWeb"/>
        <w:spacing w:before="0" w:beforeAutospacing="0" w:after="0" w:afterAutospacing="0"/>
        <w:rPr>
          <w:rFonts w:ascii="Verdana" w:hAnsi="Verdana"/>
          <w:color w:val="000000"/>
        </w:rPr>
      </w:pPr>
      <w:r w:rsidRPr="003D7B56">
        <w:rPr>
          <w:rFonts w:ascii="Verdana" w:hAnsi="Verdana"/>
          <w:color w:val="000000"/>
        </w:rPr>
        <w:t xml:space="preserve">A research team from the University of Leicester led by Dr Claire Hutchinson from the Department of Neuroscience, Psychology and Behaviour </w:t>
      </w:r>
      <w:r w:rsidR="00C12541" w:rsidRPr="003D7B56">
        <w:rPr>
          <w:rFonts w:ascii="Verdana" w:hAnsi="Verdana"/>
          <w:color w:val="000000"/>
        </w:rPr>
        <w:t xml:space="preserve">has examined patients with and without CFS and has found that those suffering from the condition are more vulnerable to pattern-related visual stress, which causes discomfort </w:t>
      </w:r>
      <w:r w:rsidR="00330493">
        <w:rPr>
          <w:rFonts w:ascii="Verdana" w:hAnsi="Verdana"/>
          <w:color w:val="000000"/>
        </w:rPr>
        <w:t xml:space="preserve">and exhaustion </w:t>
      </w:r>
      <w:r w:rsidR="00C12541" w:rsidRPr="003D7B56">
        <w:rPr>
          <w:rFonts w:ascii="Verdana" w:hAnsi="Verdana"/>
          <w:color w:val="000000"/>
        </w:rPr>
        <w:t>when viewing repetitive striped patterns</w:t>
      </w:r>
      <w:r w:rsidR="00427883" w:rsidRPr="003D7B56">
        <w:rPr>
          <w:rFonts w:ascii="Verdana" w:hAnsi="Verdana"/>
          <w:color w:val="000000"/>
        </w:rPr>
        <w:t xml:space="preserve">, such as when reading text. </w:t>
      </w:r>
    </w:p>
    <w:p w:rsidR="00427883" w:rsidRPr="003D7B56" w:rsidRDefault="00211A4E" w:rsidP="001F739A">
      <w:pPr>
        <w:pStyle w:val="NormalWeb"/>
        <w:spacing w:after="0"/>
        <w:rPr>
          <w:rFonts w:ascii="Verdana" w:hAnsi="Verdana"/>
          <w:color w:val="000000"/>
        </w:rPr>
      </w:pPr>
      <w:r w:rsidRPr="003D7B56">
        <w:rPr>
          <w:rFonts w:ascii="Verdana" w:hAnsi="Verdana"/>
          <w:color w:val="000000"/>
        </w:rPr>
        <w:t xml:space="preserve">The results of the study, which is published in the journal </w:t>
      </w:r>
      <w:r w:rsidRPr="003D7B56">
        <w:rPr>
          <w:rFonts w:ascii="Verdana" w:hAnsi="Verdana"/>
          <w:i/>
          <w:color w:val="000000"/>
        </w:rPr>
        <w:t>Perception</w:t>
      </w:r>
      <w:r w:rsidRPr="003D7B56">
        <w:rPr>
          <w:rFonts w:ascii="Verdana" w:hAnsi="Verdana"/>
          <w:color w:val="000000"/>
        </w:rPr>
        <w:t xml:space="preserve">, </w:t>
      </w:r>
      <w:r w:rsidR="00427883" w:rsidRPr="003D7B56">
        <w:rPr>
          <w:rFonts w:ascii="Verdana" w:hAnsi="Verdana"/>
          <w:color w:val="000000"/>
        </w:rPr>
        <w:t xml:space="preserve">could help in the diagnosis of CFS, as the findings suggest that there are visual system abnormalities in </w:t>
      </w:r>
      <w:r w:rsidR="00C6258A" w:rsidRPr="003D7B56">
        <w:rPr>
          <w:rFonts w:ascii="Verdana" w:hAnsi="Verdana"/>
          <w:color w:val="000000"/>
        </w:rPr>
        <w:t xml:space="preserve">people with </w:t>
      </w:r>
      <w:r w:rsidR="00427883" w:rsidRPr="003D7B56">
        <w:rPr>
          <w:rFonts w:ascii="Verdana" w:hAnsi="Verdana"/>
          <w:color w:val="000000"/>
        </w:rPr>
        <w:t>ME/CFS</w:t>
      </w:r>
      <w:r w:rsidR="001F739A" w:rsidRPr="003D7B56">
        <w:rPr>
          <w:rFonts w:ascii="Verdana" w:hAnsi="Verdana"/>
          <w:color w:val="000000"/>
        </w:rPr>
        <w:t xml:space="preserve"> that may represent an identifiable and easily measurable behavioural marker of the condition. </w:t>
      </w:r>
    </w:p>
    <w:p w:rsidR="00427883" w:rsidRPr="003D7B56" w:rsidRDefault="00427883" w:rsidP="00427883">
      <w:pPr>
        <w:pStyle w:val="NormalWeb"/>
        <w:spacing w:before="0" w:beforeAutospacing="0" w:after="0" w:afterAutospacing="0"/>
        <w:rPr>
          <w:rFonts w:ascii="Verdana" w:hAnsi="Verdana"/>
          <w:color w:val="000000"/>
        </w:rPr>
      </w:pPr>
      <w:r w:rsidRPr="003D7B56">
        <w:rPr>
          <w:rFonts w:ascii="Verdana" w:hAnsi="Verdana"/>
          <w:color w:val="000000"/>
        </w:rPr>
        <w:t xml:space="preserve">Dr Hutchinson explained: “Diagnosis of </w:t>
      </w:r>
      <w:r w:rsidR="00B16C3E">
        <w:rPr>
          <w:rFonts w:ascii="Verdana" w:hAnsi="Verdana"/>
          <w:color w:val="000000"/>
        </w:rPr>
        <w:t>ME/CFS</w:t>
      </w:r>
      <w:r w:rsidRPr="003D7B56">
        <w:rPr>
          <w:rFonts w:ascii="Verdana" w:hAnsi="Verdana"/>
          <w:color w:val="000000"/>
        </w:rPr>
        <w:t xml:space="preserve"> is controversial. With the exception of disabling fatigue, there are few definitive clinical features of the condition and its core symptoms, overlap with those ofte</w:t>
      </w:r>
      <w:r w:rsidR="001E211F">
        <w:rPr>
          <w:rFonts w:ascii="Verdana" w:hAnsi="Verdana"/>
          <w:color w:val="000000"/>
        </w:rPr>
        <w:t>n prevalent in other conditions</w:t>
      </w:r>
      <w:r w:rsidRPr="003D7B56">
        <w:rPr>
          <w:rFonts w:ascii="Verdana" w:hAnsi="Verdana"/>
          <w:color w:val="000000"/>
        </w:rPr>
        <w:t xml:space="preserve">. As a result, </w:t>
      </w:r>
      <w:r w:rsidR="00B16C3E">
        <w:rPr>
          <w:rFonts w:ascii="Verdana" w:hAnsi="Verdana"/>
          <w:color w:val="000000"/>
        </w:rPr>
        <w:t>ME/CFS</w:t>
      </w:r>
      <w:r w:rsidRPr="003D7B56">
        <w:rPr>
          <w:rFonts w:ascii="Verdana" w:hAnsi="Verdana"/>
          <w:color w:val="000000"/>
        </w:rPr>
        <w:t xml:space="preserve"> is often a diagnosis of exclusion, being made as a last resort and possibly after a patient has experienced a series of inappropriate treatments of misdiagnosed disorders. </w:t>
      </w:r>
    </w:p>
    <w:p w:rsidR="00427883" w:rsidRPr="003D7B56" w:rsidRDefault="00427883" w:rsidP="00427883">
      <w:pPr>
        <w:pStyle w:val="NormalWeb"/>
        <w:spacing w:before="0" w:beforeAutospacing="0" w:after="0" w:afterAutospacing="0"/>
        <w:rPr>
          <w:rFonts w:ascii="Verdana" w:hAnsi="Verdana"/>
          <w:color w:val="000000"/>
        </w:rPr>
      </w:pPr>
    </w:p>
    <w:p w:rsidR="00427883" w:rsidRPr="003D7B56" w:rsidRDefault="00427883" w:rsidP="00427883">
      <w:pPr>
        <w:pStyle w:val="NormalWeb"/>
        <w:spacing w:before="0" w:beforeAutospacing="0" w:after="0" w:afterAutospacing="0"/>
        <w:rPr>
          <w:rFonts w:ascii="Verdana" w:hAnsi="Verdana"/>
        </w:rPr>
      </w:pPr>
      <w:r w:rsidRPr="003D7B56">
        <w:rPr>
          <w:rFonts w:ascii="Verdana" w:hAnsi="Verdana"/>
          <w:color w:val="000000"/>
        </w:rPr>
        <w:t>“It is imperative therefore that research focuses on identifying significant clinical features of CFS/ME with a view to elucidating its underlying pathology and delineating it from other illnesses. Doing so will help researchers and healthcare professionals gain important insights into the condition, aid diagnosis and, in the longer term, inform evidence-based therapeutic interventions.”</w:t>
      </w:r>
    </w:p>
    <w:p w:rsidR="00B23602" w:rsidRPr="003D7B56" w:rsidRDefault="00B23602" w:rsidP="00017E80">
      <w:pPr>
        <w:pStyle w:val="NormalWeb"/>
        <w:spacing w:before="0" w:beforeAutospacing="0" w:after="0" w:afterAutospacing="0"/>
        <w:rPr>
          <w:rFonts w:ascii="Verdana" w:hAnsi="Verdana" w:cstheme="minorBidi"/>
          <w:lang w:eastAsia="en-US"/>
        </w:rPr>
      </w:pPr>
    </w:p>
    <w:p w:rsidR="00B23602" w:rsidRPr="003D7B56" w:rsidRDefault="00B23602" w:rsidP="00017E80">
      <w:pPr>
        <w:pStyle w:val="NormalWeb"/>
        <w:spacing w:before="0" w:beforeAutospacing="0" w:after="0" w:afterAutospacing="0"/>
        <w:rPr>
          <w:rFonts w:ascii="Verdana" w:hAnsi="Verdana" w:cs="Arial"/>
        </w:rPr>
      </w:pPr>
      <w:r w:rsidRPr="003D7B56">
        <w:rPr>
          <w:rFonts w:ascii="Verdana" w:hAnsi="Verdana"/>
          <w:color w:val="000000"/>
        </w:rPr>
        <w:lastRenderedPageBreak/>
        <w:t xml:space="preserve">The study </w:t>
      </w:r>
      <w:r w:rsidR="00330493">
        <w:rPr>
          <w:rFonts w:ascii="Verdana" w:hAnsi="Verdana"/>
          <w:color w:val="000000"/>
        </w:rPr>
        <w:t xml:space="preserve">assessed </w:t>
      </w:r>
      <w:r w:rsidRPr="003D7B56">
        <w:rPr>
          <w:rFonts w:ascii="Verdana" w:hAnsi="Verdana" w:cs="Arial"/>
        </w:rPr>
        <w:t>vulnerability of ME/CFS patients to pattern-related visual stress using a standardised test called the pattern glare test, in which people report the number of visual distortions they experience when looking at three repetitive striped patterns of different levels of detail.</w:t>
      </w:r>
    </w:p>
    <w:p w:rsidR="00B23602" w:rsidRPr="003D7B56" w:rsidRDefault="00B23602" w:rsidP="00017E80">
      <w:pPr>
        <w:pStyle w:val="NormalWeb"/>
        <w:spacing w:before="0" w:beforeAutospacing="0" w:after="0" w:afterAutospacing="0"/>
        <w:rPr>
          <w:rFonts w:ascii="Verdana" w:hAnsi="Verdana"/>
          <w:color w:val="000000"/>
        </w:rPr>
      </w:pPr>
    </w:p>
    <w:p w:rsidR="00427883" w:rsidRPr="003D7B56" w:rsidRDefault="00B23602" w:rsidP="00017E80">
      <w:pPr>
        <w:pStyle w:val="NormalWeb"/>
        <w:spacing w:before="0" w:beforeAutospacing="0" w:after="0" w:afterAutospacing="0"/>
        <w:rPr>
          <w:rFonts w:ascii="Verdana" w:hAnsi="Verdana"/>
          <w:color w:val="000000"/>
        </w:rPr>
      </w:pPr>
      <w:r w:rsidRPr="003D7B56">
        <w:rPr>
          <w:rFonts w:ascii="Verdana" w:hAnsi="Verdana"/>
          <w:color w:val="000000"/>
        </w:rPr>
        <w:t>During the study twenty patients with CFS and twenty patients without the condition were recruited.</w:t>
      </w:r>
    </w:p>
    <w:p w:rsidR="00B23602" w:rsidRPr="003D7B56" w:rsidRDefault="00B23602" w:rsidP="00017E80">
      <w:pPr>
        <w:pStyle w:val="NormalWeb"/>
        <w:spacing w:before="0" w:beforeAutospacing="0" w:after="0" w:afterAutospacing="0"/>
        <w:rPr>
          <w:rFonts w:ascii="Verdana" w:hAnsi="Verdana"/>
          <w:color w:val="000000"/>
        </w:rPr>
      </w:pPr>
    </w:p>
    <w:p w:rsidR="00B23602" w:rsidRPr="003D7B56" w:rsidRDefault="00330493" w:rsidP="00B23602">
      <w:pPr>
        <w:pStyle w:val="NormalWeb"/>
        <w:spacing w:before="0" w:beforeAutospacing="0" w:after="0" w:afterAutospacing="0"/>
        <w:rPr>
          <w:rFonts w:ascii="Verdana" w:hAnsi="Verdana"/>
          <w:color w:val="000000"/>
        </w:rPr>
      </w:pPr>
      <w:r>
        <w:rPr>
          <w:rFonts w:ascii="Verdana" w:hAnsi="Verdana"/>
          <w:color w:val="000000"/>
        </w:rPr>
        <w:t>Participants</w:t>
      </w:r>
      <w:r w:rsidR="00B23602" w:rsidRPr="003D7B56">
        <w:rPr>
          <w:rFonts w:ascii="Verdana" w:hAnsi="Verdana"/>
          <w:color w:val="000000"/>
        </w:rPr>
        <w:t xml:space="preserve"> viewed 3 patterns, the spatial frequencies (SF) of which were either 0.3 (low-SF), 2.3 (mid-SF) and 9.4 (high-SF) cycles per degree (c/</w:t>
      </w:r>
      <w:proofErr w:type="spellStart"/>
      <w:r w:rsidR="00B23602" w:rsidRPr="003D7B56">
        <w:rPr>
          <w:rFonts w:ascii="Verdana" w:hAnsi="Verdana"/>
          <w:color w:val="000000"/>
        </w:rPr>
        <w:t>deg</w:t>
      </w:r>
      <w:proofErr w:type="spellEnd"/>
      <w:r w:rsidR="00B23602" w:rsidRPr="003D7B56">
        <w:rPr>
          <w:rFonts w:ascii="Verdana" w:hAnsi="Verdana"/>
          <w:color w:val="000000"/>
        </w:rPr>
        <w:t xml:space="preserve">). They then reported the number of distortions they experienced when viewing each pattern. </w:t>
      </w:r>
    </w:p>
    <w:p w:rsidR="00B23602" w:rsidRPr="003D7B56" w:rsidRDefault="00B23602" w:rsidP="00B23602">
      <w:pPr>
        <w:pStyle w:val="NormalWeb"/>
        <w:spacing w:before="0" w:beforeAutospacing="0" w:after="0" w:afterAutospacing="0"/>
        <w:rPr>
          <w:rFonts w:ascii="Verdana" w:hAnsi="Verdana"/>
          <w:color w:val="000000"/>
        </w:rPr>
      </w:pPr>
    </w:p>
    <w:p w:rsidR="00B23602" w:rsidRPr="003D7B56" w:rsidRDefault="003D7B56" w:rsidP="00B23602">
      <w:pPr>
        <w:rPr>
          <w:rFonts w:ascii="Verdana" w:hAnsi="Verdana" w:cs="Tahoma"/>
          <w:sz w:val="24"/>
          <w:szCs w:val="24"/>
          <w:lang w:val="en-US"/>
        </w:rPr>
      </w:pPr>
      <w:r w:rsidRPr="003D7B56">
        <w:rPr>
          <w:rFonts w:ascii="Verdana" w:hAnsi="Verdana" w:cs="Tahoma"/>
          <w:sz w:val="24"/>
          <w:szCs w:val="24"/>
          <w:lang w:val="en-US"/>
        </w:rPr>
        <w:t>Patients</w:t>
      </w:r>
      <w:r w:rsidR="00B23602" w:rsidRPr="003D7B56">
        <w:rPr>
          <w:rFonts w:ascii="Verdana" w:hAnsi="Verdana" w:cs="Tahoma"/>
          <w:sz w:val="24"/>
          <w:szCs w:val="24"/>
          <w:lang w:val="en-US"/>
        </w:rPr>
        <w:t xml:space="preserve"> with ME/CFS reported more distortions on the intermediate striped pattern (Pattern 2) than </w:t>
      </w:r>
      <w:r w:rsidR="00330493">
        <w:rPr>
          <w:rFonts w:ascii="Verdana" w:hAnsi="Verdana" w:cs="Tahoma"/>
          <w:sz w:val="24"/>
          <w:szCs w:val="24"/>
          <w:lang w:val="en-US"/>
        </w:rPr>
        <w:t xml:space="preserve">people without the condition. </w:t>
      </w:r>
    </w:p>
    <w:p w:rsidR="003D7B56" w:rsidRPr="003D7B56" w:rsidRDefault="003D7B56" w:rsidP="003D7B56">
      <w:pPr>
        <w:jc w:val="both"/>
        <w:rPr>
          <w:rFonts w:ascii="Verdana" w:hAnsi="Verdana" w:cs="Arial"/>
          <w:sz w:val="24"/>
          <w:szCs w:val="24"/>
        </w:rPr>
      </w:pPr>
      <w:r w:rsidRPr="003D7B56">
        <w:rPr>
          <w:rFonts w:ascii="Verdana" w:hAnsi="Verdana"/>
          <w:color w:val="000000"/>
          <w:sz w:val="24"/>
          <w:szCs w:val="24"/>
        </w:rPr>
        <w:t>Dr Hutchinson added: “</w:t>
      </w:r>
      <w:r w:rsidRPr="003D7B56">
        <w:rPr>
          <w:rFonts w:ascii="Verdana" w:hAnsi="Verdana" w:cs="Arial"/>
          <w:sz w:val="24"/>
          <w:szCs w:val="24"/>
        </w:rPr>
        <w:t>The existence of pattern-related visual stress in ME/CFS may represent an identifiable and easily measurable behavioural marker of ME. This could, in conjunction with other diagnostic tests, help delineate it from other conditions.”</w:t>
      </w:r>
    </w:p>
    <w:p w:rsidR="00BB3994" w:rsidRDefault="003D7B56" w:rsidP="003D7B56">
      <w:pPr>
        <w:rPr>
          <w:rFonts w:ascii="Verdana" w:hAnsi="Verdana"/>
          <w:color w:val="000000"/>
          <w:sz w:val="24"/>
          <w:szCs w:val="24"/>
        </w:rPr>
      </w:pPr>
      <w:r w:rsidRPr="003D7B56">
        <w:rPr>
          <w:rFonts w:ascii="Verdana" w:hAnsi="Verdana" w:cs="Tahoma"/>
          <w:sz w:val="24"/>
          <w:szCs w:val="24"/>
          <w:lang w:val="en-US"/>
        </w:rPr>
        <w:t xml:space="preserve">The work was funded by ME Research UK who provided funding for a 1-year MPhil studentship, awarded to Rachel Wilson, who was supervised by </w:t>
      </w:r>
      <w:proofErr w:type="spellStart"/>
      <w:r w:rsidRPr="003D7B56">
        <w:rPr>
          <w:rFonts w:ascii="Verdana" w:hAnsi="Verdana" w:cs="Tahoma"/>
          <w:sz w:val="24"/>
          <w:szCs w:val="24"/>
          <w:lang w:val="en-US"/>
        </w:rPr>
        <w:t>Drs</w:t>
      </w:r>
      <w:proofErr w:type="spellEnd"/>
      <w:r w:rsidRPr="003D7B56">
        <w:rPr>
          <w:rFonts w:ascii="Verdana" w:hAnsi="Verdana" w:cs="Tahoma"/>
          <w:sz w:val="24"/>
          <w:szCs w:val="24"/>
          <w:lang w:val="en-US"/>
        </w:rPr>
        <w:t xml:space="preserve"> Claire Hutchinson and Kevin Paterson from the University of Leicester’s </w:t>
      </w:r>
      <w:r w:rsidRPr="003D7B56">
        <w:rPr>
          <w:rFonts w:ascii="Verdana" w:hAnsi="Verdana"/>
          <w:color w:val="000000"/>
          <w:sz w:val="24"/>
          <w:szCs w:val="24"/>
        </w:rPr>
        <w:t xml:space="preserve">Department of Neuroscience, Psychology and Behaviour. </w:t>
      </w:r>
    </w:p>
    <w:p w:rsidR="005421BF" w:rsidRDefault="002B7249" w:rsidP="005421BF">
      <w:pPr>
        <w:pStyle w:val="PlainText"/>
        <w:rPr>
          <w:rFonts w:ascii="Verdana" w:hAnsi="Verdana"/>
          <w:sz w:val="24"/>
          <w:szCs w:val="24"/>
        </w:rPr>
      </w:pPr>
      <w:r>
        <w:rPr>
          <w:rFonts w:ascii="Verdana" w:hAnsi="Verdana"/>
          <w:sz w:val="24"/>
          <w:szCs w:val="24"/>
        </w:rPr>
        <w:t xml:space="preserve">Dr Neil Abbot, </w:t>
      </w:r>
      <w:r w:rsidRPr="002B7249">
        <w:rPr>
          <w:rFonts w:ascii="Verdana" w:hAnsi="Verdana"/>
          <w:sz w:val="24"/>
          <w:szCs w:val="24"/>
        </w:rPr>
        <w:t>Research &amp; Operations Director</w:t>
      </w:r>
      <w:r>
        <w:rPr>
          <w:rFonts w:ascii="Verdana" w:hAnsi="Verdana"/>
          <w:sz w:val="24"/>
          <w:szCs w:val="24"/>
        </w:rPr>
        <w:t xml:space="preserve"> at </w:t>
      </w:r>
      <w:r w:rsidR="005421BF" w:rsidRPr="005421BF">
        <w:rPr>
          <w:rFonts w:ascii="Verdana" w:hAnsi="Verdana"/>
          <w:sz w:val="24"/>
          <w:szCs w:val="24"/>
        </w:rPr>
        <w:t>ME Research UK</w:t>
      </w:r>
      <w:r>
        <w:rPr>
          <w:rFonts w:ascii="Verdana" w:hAnsi="Verdana"/>
          <w:sz w:val="24"/>
          <w:szCs w:val="24"/>
        </w:rPr>
        <w:t>,</w:t>
      </w:r>
      <w:r w:rsidR="005421BF" w:rsidRPr="005421BF">
        <w:rPr>
          <w:rFonts w:ascii="Verdana" w:hAnsi="Verdana"/>
          <w:sz w:val="24"/>
          <w:szCs w:val="24"/>
        </w:rPr>
        <w:t xml:space="preserve"> </w:t>
      </w:r>
      <w:r w:rsidR="005421BF">
        <w:rPr>
          <w:rFonts w:ascii="Verdana" w:hAnsi="Verdana"/>
          <w:sz w:val="24"/>
          <w:szCs w:val="24"/>
        </w:rPr>
        <w:t>added:</w:t>
      </w:r>
      <w:r w:rsidR="005421BF" w:rsidRPr="005421BF">
        <w:rPr>
          <w:rFonts w:ascii="Verdana" w:hAnsi="Verdana"/>
          <w:sz w:val="24"/>
          <w:szCs w:val="24"/>
        </w:rPr>
        <w:t xml:space="preserve"> "Around three-quarters of people with ME/CFS report a range of eye and vision-related symptoms that interfere with their everyday lives, yet there has been very little scientific investigation of the problem. </w:t>
      </w:r>
    </w:p>
    <w:p w:rsidR="005421BF" w:rsidRDefault="005421BF" w:rsidP="005421BF">
      <w:pPr>
        <w:pStyle w:val="PlainText"/>
        <w:rPr>
          <w:rFonts w:ascii="Verdana" w:hAnsi="Verdana"/>
          <w:sz w:val="24"/>
          <w:szCs w:val="24"/>
        </w:rPr>
      </w:pPr>
    </w:p>
    <w:p w:rsidR="005421BF" w:rsidRDefault="005421BF" w:rsidP="005421BF">
      <w:pPr>
        <w:pStyle w:val="PlainText"/>
        <w:rPr>
          <w:rFonts w:ascii="Verdana" w:hAnsi="Verdana"/>
          <w:sz w:val="24"/>
          <w:szCs w:val="24"/>
        </w:rPr>
      </w:pPr>
      <w:r>
        <w:rPr>
          <w:rFonts w:ascii="Verdana" w:hAnsi="Verdana"/>
          <w:sz w:val="24"/>
          <w:szCs w:val="24"/>
        </w:rPr>
        <w:t xml:space="preserve">“Dr Claire </w:t>
      </w:r>
      <w:r w:rsidRPr="005421BF">
        <w:rPr>
          <w:rFonts w:ascii="Verdana" w:hAnsi="Verdana"/>
          <w:sz w:val="24"/>
          <w:szCs w:val="24"/>
        </w:rPr>
        <w:t>Hutchinson and her team have previously confirmed the existence of eye movement difficulties in ME/CFS patients, and that symptoms, including eye pain, can be severe</w:t>
      </w:r>
      <w:r>
        <w:rPr>
          <w:rFonts w:ascii="Verdana" w:hAnsi="Verdana"/>
          <w:sz w:val="24"/>
          <w:szCs w:val="24"/>
        </w:rPr>
        <w:t xml:space="preserve">. Her new report in </w:t>
      </w:r>
      <w:r w:rsidRPr="005421BF">
        <w:rPr>
          <w:rFonts w:ascii="Verdana" w:hAnsi="Verdana"/>
          <w:i/>
          <w:sz w:val="24"/>
          <w:szCs w:val="24"/>
        </w:rPr>
        <w:t>Perception</w:t>
      </w:r>
      <w:r w:rsidRPr="005421BF">
        <w:rPr>
          <w:rFonts w:ascii="Verdana" w:hAnsi="Verdana"/>
          <w:sz w:val="24"/>
          <w:szCs w:val="24"/>
        </w:rPr>
        <w:t xml:space="preserve"> extends these findings a</w:t>
      </w:r>
      <w:r>
        <w:rPr>
          <w:rFonts w:ascii="Verdana" w:hAnsi="Verdana"/>
          <w:sz w:val="24"/>
          <w:szCs w:val="24"/>
        </w:rPr>
        <w:t xml:space="preserve">nd raises the possibility that </w:t>
      </w:r>
      <w:r w:rsidRPr="005421BF">
        <w:rPr>
          <w:rFonts w:ascii="Verdana" w:hAnsi="Verdana"/>
          <w:sz w:val="24"/>
          <w:szCs w:val="24"/>
        </w:rPr>
        <w:t>vision anomalies, including pattern-related visual stress, may have a diagnostic role in the disease."</w:t>
      </w:r>
    </w:p>
    <w:p w:rsidR="005421BF" w:rsidRPr="005421BF" w:rsidRDefault="005421BF" w:rsidP="005421BF">
      <w:pPr>
        <w:pStyle w:val="PlainText"/>
        <w:rPr>
          <w:rFonts w:ascii="Verdana" w:hAnsi="Verdana"/>
          <w:sz w:val="24"/>
          <w:szCs w:val="24"/>
        </w:rPr>
      </w:pPr>
    </w:p>
    <w:p w:rsidR="00017E80" w:rsidRPr="003D7B56" w:rsidRDefault="00BB3994" w:rsidP="00D21A01">
      <w:pPr>
        <w:pStyle w:val="NormalWeb"/>
        <w:spacing w:after="0"/>
        <w:rPr>
          <w:rFonts w:ascii="Verdana" w:hAnsi="Verdana"/>
          <w:color w:val="000000"/>
        </w:rPr>
      </w:pPr>
      <w:r w:rsidRPr="003D7B56">
        <w:rPr>
          <w:rFonts w:ascii="Verdana" w:hAnsi="Verdana"/>
          <w:color w:val="000000"/>
          <w:highlight w:val="yellow"/>
        </w:rPr>
        <w:t xml:space="preserve">The study </w:t>
      </w:r>
      <w:r w:rsidR="00017E80" w:rsidRPr="003D7B56">
        <w:rPr>
          <w:rFonts w:ascii="Verdana" w:hAnsi="Verdana"/>
          <w:i/>
          <w:color w:val="000000"/>
          <w:highlight w:val="yellow"/>
        </w:rPr>
        <w:t xml:space="preserve">‘Increased vulnerability to pattern-related visual stress in </w:t>
      </w:r>
      <w:proofErr w:type="spellStart"/>
      <w:r w:rsidR="00017E80" w:rsidRPr="003D7B56">
        <w:rPr>
          <w:rFonts w:ascii="Verdana" w:hAnsi="Verdana"/>
          <w:i/>
          <w:color w:val="000000"/>
          <w:highlight w:val="yellow"/>
        </w:rPr>
        <w:t>Myalgic</w:t>
      </w:r>
      <w:proofErr w:type="spellEnd"/>
      <w:r w:rsidR="00017E80" w:rsidRPr="003D7B56">
        <w:rPr>
          <w:rFonts w:ascii="Verdana" w:hAnsi="Verdana"/>
          <w:i/>
          <w:color w:val="000000"/>
          <w:highlight w:val="yellow"/>
        </w:rPr>
        <w:t xml:space="preserve"> Encephalomyelitis</w:t>
      </w:r>
      <w:r w:rsidRPr="003D7B56">
        <w:rPr>
          <w:rFonts w:ascii="Verdana" w:hAnsi="Verdana"/>
          <w:i/>
          <w:color w:val="000000"/>
          <w:highlight w:val="yellow"/>
        </w:rPr>
        <w:t xml:space="preserve">’ </w:t>
      </w:r>
      <w:r w:rsidR="004716EB" w:rsidRPr="003D7B56">
        <w:rPr>
          <w:rFonts w:ascii="Verdana" w:hAnsi="Verdana"/>
          <w:color w:val="000000"/>
          <w:highlight w:val="yellow"/>
        </w:rPr>
        <w:t>was published in the journal</w:t>
      </w:r>
      <w:r w:rsidRPr="003D7B56">
        <w:rPr>
          <w:rFonts w:ascii="Verdana" w:hAnsi="Verdana"/>
          <w:color w:val="000000"/>
          <w:highlight w:val="yellow"/>
        </w:rPr>
        <w:t xml:space="preserve"> </w:t>
      </w:r>
      <w:r w:rsidRPr="003D7B56">
        <w:rPr>
          <w:rFonts w:ascii="Verdana" w:hAnsi="Verdana"/>
          <w:i/>
          <w:color w:val="000000"/>
          <w:highlight w:val="yellow"/>
        </w:rPr>
        <w:t>Perception</w:t>
      </w:r>
      <w:r w:rsidR="003D7B56" w:rsidRPr="003D7B56">
        <w:rPr>
          <w:rFonts w:ascii="Verdana" w:hAnsi="Verdana"/>
          <w:color w:val="000000"/>
          <w:highlight w:val="yellow"/>
        </w:rPr>
        <w:t xml:space="preserve"> and is available at:</w:t>
      </w:r>
      <w:r w:rsidR="00D21A01">
        <w:rPr>
          <w:rFonts w:ascii="Verdana" w:hAnsi="Verdana"/>
          <w:color w:val="000000"/>
        </w:rPr>
        <w:t xml:space="preserve"> </w:t>
      </w:r>
      <w:hyperlink r:id="rId6" w:history="1">
        <w:r w:rsidR="00D21A01" w:rsidRPr="005F1517">
          <w:rPr>
            <w:rStyle w:val="Hyperlink"/>
            <w:rFonts w:ascii="Verdana" w:hAnsi="Verdana"/>
          </w:rPr>
          <w:t>http://pec.sagepub.com/content/early/2015/11/03/0301006615614467.full.pdf+html</w:t>
        </w:r>
      </w:hyperlink>
      <w:r w:rsidR="00D21A01">
        <w:rPr>
          <w:rFonts w:ascii="Verdana" w:hAnsi="Verdana"/>
          <w:color w:val="000000"/>
        </w:rPr>
        <w:t xml:space="preserve"> / </w:t>
      </w:r>
      <w:r w:rsidR="00D21A01" w:rsidRPr="00D21A01">
        <w:rPr>
          <w:rFonts w:ascii="Verdana" w:hAnsi="Verdana"/>
          <w:color w:val="000000"/>
        </w:rPr>
        <w:t>doi</w:t>
      </w:r>
      <w:proofErr w:type="gramStart"/>
      <w:r w:rsidR="00D21A01" w:rsidRPr="00D21A01">
        <w:rPr>
          <w:rFonts w:ascii="Verdana" w:hAnsi="Verdana"/>
          <w:color w:val="000000"/>
        </w:rPr>
        <w:t>:10.1177</w:t>
      </w:r>
      <w:proofErr w:type="gramEnd"/>
      <w:r w:rsidR="00D21A01" w:rsidRPr="00D21A01">
        <w:rPr>
          <w:rFonts w:ascii="Verdana" w:hAnsi="Verdana"/>
          <w:color w:val="000000"/>
        </w:rPr>
        <w:t>/0301006615614467</w:t>
      </w:r>
      <w:r w:rsidR="00D21A01">
        <w:rPr>
          <w:rFonts w:ascii="Verdana" w:hAnsi="Verdana"/>
          <w:color w:val="000000"/>
        </w:rPr>
        <w:t xml:space="preserve"> </w:t>
      </w:r>
    </w:p>
    <w:p w:rsidR="00BB3994" w:rsidRPr="003D7B56" w:rsidRDefault="00BB3994" w:rsidP="00017E80">
      <w:pPr>
        <w:pStyle w:val="NormalWeb"/>
        <w:spacing w:before="0" w:beforeAutospacing="0" w:after="0" w:afterAutospacing="0"/>
        <w:rPr>
          <w:rFonts w:ascii="Verdana" w:hAnsi="Verdana"/>
          <w:i/>
          <w:color w:val="000000"/>
          <w:highlight w:val="green"/>
        </w:rPr>
      </w:pPr>
    </w:p>
    <w:p w:rsidR="00A459C5" w:rsidRDefault="003D7B56" w:rsidP="003D7B56">
      <w:pPr>
        <w:jc w:val="center"/>
        <w:rPr>
          <w:rFonts w:ascii="Verdana" w:hAnsi="Verdana"/>
          <w:b/>
          <w:sz w:val="24"/>
          <w:szCs w:val="24"/>
        </w:rPr>
      </w:pPr>
      <w:r w:rsidRPr="003D7B56">
        <w:rPr>
          <w:rFonts w:ascii="Verdana" w:hAnsi="Verdana"/>
          <w:b/>
          <w:sz w:val="24"/>
          <w:szCs w:val="24"/>
        </w:rPr>
        <w:lastRenderedPageBreak/>
        <w:t>ENDS</w:t>
      </w:r>
    </w:p>
    <w:p w:rsidR="003D7B56" w:rsidRDefault="003D7B56" w:rsidP="003D7B56">
      <w:pPr>
        <w:jc w:val="center"/>
        <w:rPr>
          <w:rFonts w:ascii="Verdana" w:hAnsi="Verdana"/>
          <w:b/>
          <w:sz w:val="24"/>
          <w:szCs w:val="24"/>
        </w:rPr>
      </w:pPr>
    </w:p>
    <w:p w:rsidR="003D7B56" w:rsidRDefault="003D7B56" w:rsidP="003D7B56">
      <w:pPr>
        <w:rPr>
          <w:rFonts w:ascii="Verdana" w:hAnsi="Verdana"/>
          <w:b/>
          <w:sz w:val="24"/>
          <w:szCs w:val="24"/>
        </w:rPr>
      </w:pPr>
      <w:r>
        <w:rPr>
          <w:rFonts w:ascii="Verdana" w:hAnsi="Verdana"/>
          <w:b/>
          <w:sz w:val="24"/>
          <w:szCs w:val="24"/>
        </w:rPr>
        <w:t>Notes to editors:</w:t>
      </w:r>
    </w:p>
    <w:p w:rsidR="003D7B56" w:rsidRDefault="003D7B56" w:rsidP="003D7B56">
      <w:pPr>
        <w:rPr>
          <w:ins w:id="1" w:author="AP507" w:date="2015-10-08T11:01:00Z"/>
          <w:rFonts w:ascii="Verdana" w:hAnsi="Verdana"/>
          <w:sz w:val="24"/>
          <w:szCs w:val="24"/>
          <w:lang w:val="en"/>
        </w:rPr>
      </w:pPr>
      <w:r w:rsidRPr="003D7B56">
        <w:rPr>
          <w:rFonts w:ascii="Verdana" w:hAnsi="Verdana"/>
          <w:sz w:val="24"/>
          <w:szCs w:val="24"/>
        </w:rPr>
        <w:t xml:space="preserve">For more information </w:t>
      </w:r>
      <w:r w:rsidR="00E900F3">
        <w:rPr>
          <w:rFonts w:ascii="Verdana" w:hAnsi="Verdana"/>
          <w:sz w:val="24"/>
          <w:szCs w:val="24"/>
        </w:rPr>
        <w:t xml:space="preserve">about the study </w:t>
      </w:r>
      <w:r w:rsidRPr="003D7B56">
        <w:rPr>
          <w:rFonts w:ascii="Verdana" w:hAnsi="Verdana"/>
          <w:sz w:val="24"/>
          <w:szCs w:val="24"/>
        </w:rPr>
        <w:t xml:space="preserve">please contact Dr Claire Hutchinson on </w:t>
      </w:r>
      <w:hyperlink r:id="rId7" w:history="1">
        <w:r w:rsidRPr="003D7B56">
          <w:rPr>
            <w:rStyle w:val="Hyperlink"/>
            <w:rFonts w:ascii="Verdana" w:hAnsi="Verdana"/>
            <w:sz w:val="24"/>
            <w:szCs w:val="24"/>
          </w:rPr>
          <w:t>ch190@leicester.ac.uk</w:t>
        </w:r>
      </w:hyperlink>
      <w:r w:rsidRPr="003D7B56">
        <w:rPr>
          <w:rFonts w:ascii="Verdana" w:hAnsi="Verdana"/>
          <w:sz w:val="24"/>
          <w:szCs w:val="24"/>
        </w:rPr>
        <w:t xml:space="preserve"> or call </w:t>
      </w:r>
      <w:r>
        <w:rPr>
          <w:rFonts w:ascii="Verdana" w:hAnsi="Verdana"/>
          <w:sz w:val="24"/>
          <w:szCs w:val="24"/>
          <w:lang w:val="en"/>
        </w:rPr>
        <w:t>0</w:t>
      </w:r>
      <w:r w:rsidRPr="003D7B56">
        <w:rPr>
          <w:rFonts w:ascii="Verdana" w:hAnsi="Verdana"/>
          <w:sz w:val="24"/>
          <w:szCs w:val="24"/>
          <w:lang w:val="en"/>
        </w:rPr>
        <w:t>116 229 7183</w:t>
      </w:r>
    </w:p>
    <w:p w:rsidR="00E900F3" w:rsidRDefault="00E900F3" w:rsidP="003D7B56">
      <w:pPr>
        <w:rPr>
          <w:rFonts w:ascii="Verdana" w:hAnsi="Verdana"/>
          <w:sz w:val="24"/>
          <w:szCs w:val="24"/>
        </w:rPr>
      </w:pPr>
      <w:r w:rsidRPr="00E900F3">
        <w:rPr>
          <w:rFonts w:ascii="Verdana" w:hAnsi="Verdana"/>
          <w:b/>
          <w:sz w:val="24"/>
          <w:szCs w:val="24"/>
        </w:rPr>
        <w:t>ME Research UK</w:t>
      </w:r>
      <w:r w:rsidRPr="00E900F3">
        <w:rPr>
          <w:rFonts w:ascii="Verdana" w:hAnsi="Verdana"/>
          <w:sz w:val="24"/>
          <w:szCs w:val="24"/>
        </w:rPr>
        <w:t xml:space="preserve"> (charity number SC036942) commissions and funds high-quality biomedical investigation into the causes, consequences and treatment of ME/CFS </w:t>
      </w:r>
      <w:hyperlink r:id="rId8" w:history="1">
        <w:r w:rsidRPr="00E900F3">
          <w:rPr>
            <w:rStyle w:val="Hyperlink"/>
            <w:rFonts w:ascii="Verdana" w:hAnsi="Verdana"/>
            <w:sz w:val="24"/>
            <w:szCs w:val="24"/>
          </w:rPr>
          <w:t>http://www.meresearch.org.uk/</w:t>
        </w:r>
      </w:hyperlink>
      <w:r w:rsidRPr="00E900F3">
        <w:rPr>
          <w:rFonts w:ascii="Verdana" w:hAnsi="Verdana"/>
          <w:sz w:val="24"/>
          <w:szCs w:val="24"/>
        </w:rPr>
        <w:t xml:space="preserve">.  </w:t>
      </w:r>
    </w:p>
    <w:p w:rsidR="00E900F3" w:rsidRPr="00E900F3" w:rsidRDefault="00E900F3" w:rsidP="003D7B56">
      <w:pPr>
        <w:rPr>
          <w:rFonts w:ascii="Verdana" w:hAnsi="Verdana"/>
          <w:sz w:val="24"/>
          <w:szCs w:val="24"/>
        </w:rPr>
      </w:pPr>
      <w:r w:rsidRPr="00E900F3">
        <w:rPr>
          <w:rFonts w:ascii="Verdana" w:hAnsi="Verdana"/>
          <w:sz w:val="24"/>
          <w:szCs w:val="24"/>
        </w:rPr>
        <w:t xml:space="preserve">The charity has awarded more than £1.3 million to universities in the UK and overseas for 41 distinct scientific studies into the illness. Contact:  Dr Neil Abbot, Research &amp; Operations Director, ME Research UK, The Gateway, North Methven St, Perth PH1 5PP, UK, 01738-451234 </w:t>
      </w:r>
      <w:hyperlink r:id="rId9" w:history="1">
        <w:r w:rsidRPr="00E900F3">
          <w:rPr>
            <w:rStyle w:val="Hyperlink"/>
            <w:rFonts w:ascii="Verdana" w:hAnsi="Verdana"/>
            <w:sz w:val="24"/>
            <w:szCs w:val="24"/>
          </w:rPr>
          <w:t>meruk@pkavs.org.uk</w:t>
        </w:r>
      </w:hyperlink>
      <w:r w:rsidRPr="00E900F3">
        <w:rPr>
          <w:rFonts w:ascii="Verdana" w:hAnsi="Verdana"/>
          <w:sz w:val="24"/>
          <w:szCs w:val="24"/>
        </w:rPr>
        <w:t>"</w:t>
      </w:r>
    </w:p>
    <w:sectPr w:rsidR="00E900F3" w:rsidRPr="00E90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39F"/>
    <w:rsid w:val="00017E80"/>
    <w:rsid w:val="000415DA"/>
    <w:rsid w:val="000A09A4"/>
    <w:rsid w:val="001E211F"/>
    <w:rsid w:val="001F739A"/>
    <w:rsid w:val="00211A4E"/>
    <w:rsid w:val="002268E7"/>
    <w:rsid w:val="00234CDF"/>
    <w:rsid w:val="002505F0"/>
    <w:rsid w:val="00254804"/>
    <w:rsid w:val="0029086E"/>
    <w:rsid w:val="002B7249"/>
    <w:rsid w:val="002F4952"/>
    <w:rsid w:val="00330493"/>
    <w:rsid w:val="003D7B56"/>
    <w:rsid w:val="003F47FE"/>
    <w:rsid w:val="00414F57"/>
    <w:rsid w:val="00427883"/>
    <w:rsid w:val="004716EB"/>
    <w:rsid w:val="00481AA4"/>
    <w:rsid w:val="0051551D"/>
    <w:rsid w:val="005421BF"/>
    <w:rsid w:val="00777515"/>
    <w:rsid w:val="0082639F"/>
    <w:rsid w:val="00987014"/>
    <w:rsid w:val="00A41470"/>
    <w:rsid w:val="00A459C5"/>
    <w:rsid w:val="00AF42CB"/>
    <w:rsid w:val="00B16C3E"/>
    <w:rsid w:val="00B23602"/>
    <w:rsid w:val="00B35DBC"/>
    <w:rsid w:val="00B70522"/>
    <w:rsid w:val="00B95BA5"/>
    <w:rsid w:val="00BB3994"/>
    <w:rsid w:val="00BC18B3"/>
    <w:rsid w:val="00BC2CA6"/>
    <w:rsid w:val="00C12541"/>
    <w:rsid w:val="00C61168"/>
    <w:rsid w:val="00C6258A"/>
    <w:rsid w:val="00CB35F0"/>
    <w:rsid w:val="00CB4C33"/>
    <w:rsid w:val="00CF44CB"/>
    <w:rsid w:val="00D21A01"/>
    <w:rsid w:val="00D33F8B"/>
    <w:rsid w:val="00D56F4D"/>
    <w:rsid w:val="00DA25CD"/>
    <w:rsid w:val="00DF652D"/>
    <w:rsid w:val="00E878FC"/>
    <w:rsid w:val="00E900F3"/>
    <w:rsid w:val="00EE72C5"/>
    <w:rsid w:val="00F01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948A72-61EC-4292-86C1-F09F1A42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E80"/>
    <w:pPr>
      <w:spacing w:before="100" w:beforeAutospacing="1" w:after="100" w:afterAutospacing="1" w:line="240" w:lineRule="auto"/>
    </w:pPr>
    <w:rPr>
      <w:rFonts w:ascii="Times New Roman" w:hAnsi="Times New Roman" w:cs="Times New Roman"/>
      <w:sz w:val="24"/>
      <w:szCs w:val="24"/>
      <w:lang w:eastAsia="en-GB"/>
    </w:rPr>
  </w:style>
  <w:style w:type="character" w:styleId="Hyperlink">
    <w:name w:val="Hyperlink"/>
    <w:basedOn w:val="DefaultParagraphFont"/>
    <w:uiPriority w:val="99"/>
    <w:unhideWhenUsed/>
    <w:rsid w:val="00AF42CB"/>
    <w:rPr>
      <w:color w:val="0000FF" w:themeColor="hyperlink"/>
      <w:u w:val="single"/>
    </w:rPr>
  </w:style>
  <w:style w:type="character" w:styleId="CommentReference">
    <w:name w:val="annotation reference"/>
    <w:basedOn w:val="DefaultParagraphFont"/>
    <w:uiPriority w:val="99"/>
    <w:semiHidden/>
    <w:unhideWhenUsed/>
    <w:rsid w:val="00CB35F0"/>
    <w:rPr>
      <w:sz w:val="16"/>
      <w:szCs w:val="16"/>
    </w:rPr>
  </w:style>
  <w:style w:type="paragraph" w:styleId="CommentText">
    <w:name w:val="annotation text"/>
    <w:basedOn w:val="Normal"/>
    <w:link w:val="CommentTextChar"/>
    <w:uiPriority w:val="99"/>
    <w:semiHidden/>
    <w:unhideWhenUsed/>
    <w:rsid w:val="00CB35F0"/>
    <w:pPr>
      <w:spacing w:line="240" w:lineRule="auto"/>
    </w:pPr>
    <w:rPr>
      <w:sz w:val="20"/>
      <w:szCs w:val="20"/>
    </w:rPr>
  </w:style>
  <w:style w:type="character" w:customStyle="1" w:styleId="CommentTextChar">
    <w:name w:val="Comment Text Char"/>
    <w:basedOn w:val="DefaultParagraphFont"/>
    <w:link w:val="CommentText"/>
    <w:uiPriority w:val="99"/>
    <w:semiHidden/>
    <w:rsid w:val="00CB35F0"/>
    <w:rPr>
      <w:sz w:val="20"/>
      <w:szCs w:val="20"/>
    </w:rPr>
  </w:style>
  <w:style w:type="paragraph" w:styleId="CommentSubject">
    <w:name w:val="annotation subject"/>
    <w:basedOn w:val="CommentText"/>
    <w:next w:val="CommentText"/>
    <w:link w:val="CommentSubjectChar"/>
    <w:uiPriority w:val="99"/>
    <w:semiHidden/>
    <w:unhideWhenUsed/>
    <w:rsid w:val="00CB35F0"/>
    <w:rPr>
      <w:b/>
      <w:bCs/>
    </w:rPr>
  </w:style>
  <w:style w:type="character" w:customStyle="1" w:styleId="CommentSubjectChar">
    <w:name w:val="Comment Subject Char"/>
    <w:basedOn w:val="CommentTextChar"/>
    <w:link w:val="CommentSubject"/>
    <w:uiPriority w:val="99"/>
    <w:semiHidden/>
    <w:rsid w:val="00CB35F0"/>
    <w:rPr>
      <w:b/>
      <w:bCs/>
      <w:sz w:val="20"/>
      <w:szCs w:val="20"/>
    </w:rPr>
  </w:style>
  <w:style w:type="paragraph" w:styleId="BalloonText">
    <w:name w:val="Balloon Text"/>
    <w:basedOn w:val="Normal"/>
    <w:link w:val="BalloonTextChar"/>
    <w:uiPriority w:val="99"/>
    <w:semiHidden/>
    <w:unhideWhenUsed/>
    <w:rsid w:val="00CB3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5F0"/>
    <w:rPr>
      <w:rFonts w:ascii="Tahoma" w:hAnsi="Tahoma" w:cs="Tahoma"/>
      <w:sz w:val="16"/>
      <w:szCs w:val="16"/>
    </w:rPr>
  </w:style>
  <w:style w:type="paragraph" w:styleId="PlainText">
    <w:name w:val="Plain Text"/>
    <w:basedOn w:val="Normal"/>
    <w:link w:val="PlainTextChar"/>
    <w:uiPriority w:val="99"/>
    <w:unhideWhenUsed/>
    <w:rsid w:val="005421BF"/>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5421BF"/>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2683">
      <w:bodyDiv w:val="1"/>
      <w:marLeft w:val="0"/>
      <w:marRight w:val="0"/>
      <w:marTop w:val="0"/>
      <w:marBottom w:val="0"/>
      <w:divBdr>
        <w:top w:val="none" w:sz="0" w:space="0" w:color="auto"/>
        <w:left w:val="none" w:sz="0" w:space="0" w:color="auto"/>
        <w:bottom w:val="none" w:sz="0" w:space="0" w:color="auto"/>
        <w:right w:val="none" w:sz="0" w:space="0" w:color="auto"/>
      </w:divBdr>
    </w:div>
    <w:div w:id="428551452">
      <w:bodyDiv w:val="1"/>
      <w:marLeft w:val="0"/>
      <w:marRight w:val="0"/>
      <w:marTop w:val="0"/>
      <w:marBottom w:val="0"/>
      <w:divBdr>
        <w:top w:val="none" w:sz="0" w:space="0" w:color="auto"/>
        <w:left w:val="none" w:sz="0" w:space="0" w:color="auto"/>
        <w:bottom w:val="none" w:sz="0" w:space="0" w:color="auto"/>
        <w:right w:val="none" w:sz="0" w:space="0" w:color="auto"/>
      </w:divBdr>
    </w:div>
    <w:div w:id="549456840">
      <w:bodyDiv w:val="1"/>
      <w:marLeft w:val="0"/>
      <w:marRight w:val="0"/>
      <w:marTop w:val="0"/>
      <w:marBottom w:val="0"/>
      <w:divBdr>
        <w:top w:val="none" w:sz="0" w:space="0" w:color="auto"/>
        <w:left w:val="none" w:sz="0" w:space="0" w:color="auto"/>
        <w:bottom w:val="none" w:sz="0" w:space="0" w:color="auto"/>
        <w:right w:val="none" w:sz="0" w:space="0" w:color="auto"/>
      </w:divBdr>
    </w:div>
    <w:div w:id="718211637">
      <w:bodyDiv w:val="1"/>
      <w:marLeft w:val="0"/>
      <w:marRight w:val="0"/>
      <w:marTop w:val="0"/>
      <w:marBottom w:val="0"/>
      <w:divBdr>
        <w:top w:val="none" w:sz="0" w:space="0" w:color="auto"/>
        <w:left w:val="none" w:sz="0" w:space="0" w:color="auto"/>
        <w:bottom w:val="none" w:sz="0" w:space="0" w:color="auto"/>
        <w:right w:val="none" w:sz="0" w:space="0" w:color="auto"/>
      </w:divBdr>
    </w:div>
    <w:div w:id="1422872995">
      <w:bodyDiv w:val="1"/>
      <w:marLeft w:val="0"/>
      <w:marRight w:val="0"/>
      <w:marTop w:val="0"/>
      <w:marBottom w:val="0"/>
      <w:divBdr>
        <w:top w:val="none" w:sz="0" w:space="0" w:color="auto"/>
        <w:left w:val="none" w:sz="0" w:space="0" w:color="auto"/>
        <w:bottom w:val="none" w:sz="0" w:space="0" w:color="auto"/>
        <w:right w:val="none" w:sz="0" w:space="0" w:color="auto"/>
      </w:divBdr>
    </w:div>
    <w:div w:id="15052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esearch.org.uk/" TargetMode="External"/><Relationship Id="rId3" Type="http://schemas.openxmlformats.org/officeDocument/2006/relationships/webSettings" Target="webSettings.xml"/><Relationship Id="rId7" Type="http://schemas.openxmlformats.org/officeDocument/2006/relationships/hyperlink" Target="mailto:ch190@leicester.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c.sagepub.com/content/early/2015/11/03/0301006615614467.full.pdf+html" TargetMode="External"/><Relationship Id="rId11" Type="http://schemas.openxmlformats.org/officeDocument/2006/relationships/theme" Target="theme/theme1.xml"/><Relationship Id="rId5" Type="http://schemas.openxmlformats.org/officeDocument/2006/relationships/hyperlink" Target="http://www2.le.ac.uk/offices/press/press-releases/2015/november/visual-stress-could-be-a-symptom-of-chronic-fatigue-syndrome-research-suggests" TargetMode="External"/><Relationship Id="rId10" Type="http://schemas.openxmlformats.org/officeDocument/2006/relationships/fontTable" Target="fontTable.xml"/><Relationship Id="rId4" Type="http://schemas.openxmlformats.org/officeDocument/2006/relationships/hyperlink" Target="http://www2.le.ac.uk/author/pt91" TargetMode="External"/><Relationship Id="rId9" Type="http://schemas.openxmlformats.org/officeDocument/2006/relationships/hyperlink" Target="mailto:meruk@pkavs.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AP507</dc:creator>
  <cp:lastModifiedBy>Rachel</cp:lastModifiedBy>
  <cp:revision>6</cp:revision>
  <dcterms:created xsi:type="dcterms:W3CDTF">2015-11-12T10:23:00Z</dcterms:created>
  <dcterms:modified xsi:type="dcterms:W3CDTF">2017-01-28T14:55:00Z</dcterms:modified>
</cp:coreProperties>
</file>